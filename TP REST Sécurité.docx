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lastRenderedPageBreak/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Facebook :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7AAE7D0" w14:textId="5973F0A0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C72657">
        <w:rPr>
          <w:rFonts w:ascii="Consolas" w:hAnsi="Consolas" w:cs="Courier New"/>
          <w:color w:val="24292E"/>
          <w:sz w:val="20"/>
          <w:szCs w:val="20"/>
          <w:lang w:val="en-US"/>
        </w:rPr>
        <w:t>npm install -g create-react-app</w:t>
      </w:r>
    </w:p>
    <w:p w14:paraId="128BE7B7" w14:textId="1D36A4F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C72657">
        <w:rPr>
          <w:rFonts w:ascii="Consolas" w:hAnsi="Consolas" w:cs="Courier New"/>
          <w:color w:val="24292E"/>
          <w:sz w:val="20"/>
          <w:szCs w:val="20"/>
          <w:lang w:val="en-US"/>
        </w:rPr>
        <w:t xml:space="preserve">create-react-app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C72657">
        <w:rPr>
          <w:rFonts w:ascii="Consolas" w:hAnsi="Consolas" w:cs="Courier New"/>
          <w:color w:val="0086B3"/>
          <w:sz w:val="20"/>
          <w:szCs w:val="20"/>
          <w:lang w:val="en-US"/>
        </w:rPr>
        <w:t>cd</w:t>
      </w:r>
      <w:r w:rsidRPr="00C72657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  <w:r w:rsidRPr="00C72657">
        <w:rPr>
          <w:rFonts w:ascii="Consolas" w:hAnsi="Consolas" w:cs="Courier New"/>
          <w:color w:val="24292E"/>
          <w:sz w:val="20"/>
          <w:szCs w:val="20"/>
          <w:lang w:val="en-US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D430C1">
        <w:rPr>
          <w:rFonts w:ascii="Consolas" w:hAnsi="Consolas" w:cs="Courier New"/>
          <w:color w:val="24292E"/>
          <w:sz w:val="20"/>
          <w:szCs w:val="20"/>
        </w:rPr>
        <w:t>npm</w:t>
      </w:r>
      <w:proofErr w:type="gramEnd"/>
      <w:r w:rsidRPr="00D430C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D430C1">
        <w:rPr>
          <w:rFonts w:ascii="Consolas" w:hAnsi="Consolas" w:cs="Courier New"/>
          <w:color w:val="24292E"/>
          <w:sz w:val="20"/>
          <w:szCs w:val="20"/>
        </w:rPr>
        <w:t>start</w:t>
      </w:r>
      <w:proofErr w:type="spellEnd"/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8C0056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React, 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Component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}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'react'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logo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'./</w:t>
            </w:r>
            <w:proofErr w:type="spell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logo.svg</w:t>
            </w:r>
            <w:proofErr w:type="spellEnd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'./App.css'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App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extends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Cs w:val="21"/>
                <w:lang w:val="en-US"/>
              </w:rPr>
              <w:t xml:space="preserve">  </w:t>
            </w: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constructor(</w:t>
            </w:r>
            <w:r w:rsidR="00CF7B82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props</w:t>
            </w: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lastRenderedPageBreak/>
              <w:t xml:space="preserve">      super(</w:t>
            </w:r>
            <w:r w:rsidR="00CF7B82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props</w:t>
            </w: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)</w:t>
            </w:r>
            <w:ins w:id="1" w:author="Axel Masse">
              <w:r w:rsidR="00FF55CC" w:rsidRPr="00C72657">
                <w:rPr>
                  <w:rFonts w:ascii="Consolas" w:hAnsi="Consolas"/>
                  <w:color w:val="000000"/>
                  <w:szCs w:val="21"/>
                  <w:highlight w:val="yellow"/>
                  <w:lang w:val="en-US"/>
                </w:rPr>
                <w:t>;</w:t>
              </w:r>
            </w: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this.state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 xml:space="preserve"> = {</w:t>
            </w:r>
            <w:r w:rsidRPr="00C72657">
              <w:rPr>
                <w:rFonts w:ascii="Consolas" w:hAnsi="Consolas"/>
                <w:b/>
                <w:color w:val="000000"/>
                <w:szCs w:val="21"/>
                <w:highlight w:val="yellow"/>
                <w:lang w:val="en-US"/>
              </w:rPr>
              <w:t xml:space="preserve"> places</w:t>
            </w: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 : []}</w:t>
            </w:r>
            <w:r w:rsidR="00FF55CC"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Cs w:val="21"/>
                <w:highlight w:val="yellow"/>
                <w:lang w:val="en-US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componentDidMount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_self =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fetch(</w:t>
            </w:r>
            <w:proofErr w:type="gram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'http://localhost:8081/</w:t>
            </w:r>
            <w:proofErr w:type="spellStart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api</w:t>
            </w:r>
            <w:proofErr w:type="spell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/places'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method: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'GET'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if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&gt;= </w:t>
            </w:r>
            <w:r w:rsidRPr="00C72657">
              <w:rPr>
                <w:rFonts w:ascii="Consolas" w:hAnsi="Consolas"/>
                <w:b/>
                <w:color w:val="09885A"/>
                <w:sz w:val="21"/>
                <w:szCs w:val="21"/>
                <w:highlight w:val="yellow"/>
                <w:lang w:val="en-US"/>
              </w:rPr>
              <w:t>200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&amp;&amp;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&lt; </w:t>
            </w:r>
            <w:r w:rsidRPr="00C72657">
              <w:rPr>
                <w:rFonts w:ascii="Consolas" w:hAnsi="Consolas"/>
                <w:b/>
                <w:color w:val="09885A"/>
                <w:sz w:val="21"/>
                <w:szCs w:val="21"/>
                <w:highlight w:val="yellow"/>
                <w:lang w:val="en-US"/>
              </w:rPr>
              <w:t>300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return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}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else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45C8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var</w:t>
            </w:r>
            <w:r w:rsidRPr="00C45C8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 = </w:t>
            </w:r>
            <w:r w:rsidRPr="00C45C8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new</w:t>
            </w:r>
            <w:r w:rsidRPr="00C45C8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45C8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throw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({ places: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data.places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).catch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render(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listItems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</w:t>
            </w:r>
            <w:proofErr w:type="spell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.state.places.map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((place)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&lt;tr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key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={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()}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place.id}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gram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place.name}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gram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place.author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place.review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</w:t>
            </w:r>
            <w:proofErr w:type="gram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place.image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? (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img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src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={place.image.url}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/&gt;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):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'No image</w:t>
            </w:r>
            <w:proofErr w:type="gramStart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}</w:t>
            </w:r>
            <w:proofErr w:type="gram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highlight w:val="yellow"/>
                <w:lang w:val="en-US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tableHead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(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&lt;td&gt;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id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Name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Author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Review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Image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&lt;/tr&gt;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placeItems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.places.length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&lt;= </w:t>
            </w:r>
            <w:r w:rsidRPr="00C72657">
              <w:rPr>
                <w:rFonts w:ascii="Consolas" w:hAnsi="Consolas"/>
                <w:b/>
                <w:color w:val="09885A"/>
                <w:sz w:val="21"/>
                <w:szCs w:val="21"/>
                <w:highlight w:val="yellow"/>
                <w:lang w:val="en-US"/>
              </w:rPr>
              <w:t>0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                </w:t>
            </w:r>
            <w:r w:rsidRPr="003638C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</w:rPr>
              <w:t>(</w:t>
            </w:r>
            <w:r w:rsidRPr="003638C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</w:rPr>
              <w:t>&lt;p&gt;</w:t>
            </w:r>
            <w:r w:rsidRPr="003638C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</w:rPr>
              <w:t>Chargement en cours</w:t>
            </w:r>
            <w:r w:rsidRPr="003638C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</w:rPr>
              <w:t>&lt;/p&gt;</w:t>
            </w:r>
            <w:r w:rsidRPr="003638C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3638C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</w:rPr>
              <w:t xml:space="preserve"> 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&lt;table&gt;&lt;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tbody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tableHead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}{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listItems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tbody</w:t>
            </w:r>
            <w:proofErr w:type="spellEnd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&gt;&lt;/table&gt;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"App-header"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pt-PT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img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src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={logo}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"</w:t>
            </w:r>
            <w:proofErr w:type="spell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App</w:t>
            </w:r>
            <w:proofErr w:type="spellEnd"/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-logo"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alt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"logo"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&lt;h2&gt;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Welcome to React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&lt;p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"App-intro"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To get started, edit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&lt;code&gt;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src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/App.js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&lt;/code&gt;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&lt;h2&gt;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GET Places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placeItems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default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4287EF49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r w:rsidR="008C0056">
        <w:t>l</w:t>
      </w:r>
      <w:proofErr w:type="gramStart"/>
      <w:r w:rsidR="008C0056">
        <w:t>’«</w:t>
      </w:r>
      <w:proofErr w:type="gramEnd"/>
      <w:r>
        <w:t> or</w:t>
      </w:r>
      <w:r w:rsidR="00830AB7">
        <w:t>i</w:t>
      </w:r>
      <w:r>
        <w:t>gin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39433EBB" w:rsidR="00B75978" w:rsidRDefault="008C0056" w:rsidP="00A90A75">
            <w:pPr>
              <w:rPr>
                <w:i/>
                <w:color w:val="002060"/>
              </w:rPr>
            </w:pPr>
            <w:bookmarkStart w:id="2" w:name="_Hlk483759081"/>
            <w:r>
              <w:rPr>
                <w:i/>
                <w:color w:val="002060"/>
              </w:rPr>
              <w:t xml:space="preserve">Le serveur a bien reçu une </w:t>
            </w:r>
            <w:r w:rsidR="001328D7">
              <w:rPr>
                <w:i/>
                <w:color w:val="002060"/>
              </w:rPr>
              <w:t>requête</w:t>
            </w:r>
            <w:r>
              <w:rPr>
                <w:i/>
                <w:color w:val="002060"/>
              </w:rPr>
              <w:t xml:space="preserve"> http, on peut l’observer dans la console de notre serveur </w:t>
            </w:r>
            <w:r w:rsidR="006134D0">
              <w:rPr>
                <w:i/>
                <w:color w:val="002060"/>
              </w:rPr>
              <w:t>: «</w:t>
            </w:r>
            <w:r>
              <w:rPr>
                <w:i/>
                <w:color w:val="002060"/>
              </w:rPr>
              <w:t> </w:t>
            </w:r>
            <w:r w:rsidRPr="008C0056">
              <w:rPr>
                <w:i/>
                <w:color w:val="002060"/>
              </w:rPr>
              <w:t>GET /api/places</w:t>
            </w:r>
            <w:r>
              <w:rPr>
                <w:i/>
                <w:color w:val="002060"/>
              </w:rPr>
              <w:t> »</w:t>
            </w:r>
          </w:p>
          <w:p w14:paraId="267AF976" w14:textId="376085B0" w:rsidR="00B75978" w:rsidRDefault="008C0056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Il renvoie bien une réponse http au client sous forme de JSON</w:t>
            </w: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:rsidRPr="00073DFE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2A0D8148" w:rsidR="00B75978" w:rsidRDefault="00073DFE" w:rsidP="00073DFE">
            <w:pPr>
              <w:pStyle w:val="Paragraphedeliste"/>
              <w:numPr>
                <w:ilvl w:val="0"/>
                <w:numId w:val="14"/>
              </w:numPr>
              <w:rPr>
                <w:i/>
                <w:color w:val="002060"/>
                <w:lang w:val="en-US"/>
              </w:rPr>
            </w:pPr>
            <w:r w:rsidRPr="00073DFE">
              <w:rPr>
                <w:i/>
                <w:color w:val="002060"/>
                <w:lang w:val="en-US"/>
              </w:rPr>
              <w:t>Access to fetch at 'http://localhost:8081/</w:t>
            </w:r>
            <w:proofErr w:type="spellStart"/>
            <w:r w:rsidRPr="00073DFE">
              <w:rPr>
                <w:i/>
                <w:color w:val="002060"/>
                <w:lang w:val="en-US"/>
              </w:rPr>
              <w:t>api</w:t>
            </w:r>
            <w:proofErr w:type="spellEnd"/>
            <w:r w:rsidRPr="00073DFE">
              <w:rPr>
                <w:i/>
                <w:color w:val="002060"/>
                <w:lang w:val="en-US"/>
              </w:rPr>
              <w:t>/places' from origin 'http://localhost:3000' has been blocked by CORS policy</w:t>
            </w:r>
          </w:p>
          <w:p w14:paraId="63256379" w14:textId="096C549F" w:rsidR="00073DFE" w:rsidRPr="00073DFE" w:rsidRDefault="00073DFE" w:rsidP="00073DFE">
            <w:pPr>
              <w:rPr>
                <w:i/>
                <w:color w:val="002060"/>
              </w:rPr>
            </w:pPr>
            <w:r w:rsidRPr="00073DFE">
              <w:rPr>
                <w:i/>
                <w:color w:val="002060"/>
              </w:rPr>
              <w:t xml:space="preserve">Cela nous montre que </w:t>
            </w:r>
            <w:r>
              <w:rPr>
                <w:i/>
                <w:color w:val="002060"/>
              </w:rPr>
              <w:t xml:space="preserve">ça ne marche pas et que c’est </w:t>
            </w:r>
            <w:r w:rsidR="001328D7">
              <w:rPr>
                <w:i/>
                <w:color w:val="002060"/>
              </w:rPr>
              <w:t>dû</w:t>
            </w:r>
            <w:r>
              <w:rPr>
                <w:i/>
                <w:color w:val="002060"/>
              </w:rPr>
              <w:t xml:space="preserve"> à CORS, on voit donc que le client tente la requête mais que le server lui répond qu’il n’a pas le bon accès.</w:t>
            </w:r>
          </w:p>
          <w:p w14:paraId="2C53838D" w14:textId="77777777" w:rsidR="00B75978" w:rsidRPr="00073DFE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Pr="00073DFE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Pr="00073DFE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r w:rsidR="008D6ECA" w:rsidRPr="00361732">
        <w:rPr>
          <w:color w:val="0070C0"/>
        </w:rPr>
        <w:t>response.setHeader</w:t>
      </w:r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lastRenderedPageBreak/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:rsidRPr="006134D0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83A57D1" w14:textId="77777777" w:rsidR="006134D0" w:rsidRDefault="006134D0" w:rsidP="006134D0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>
              <w:rPr>
                <w:rFonts w:ascii="Menlo" w:hAnsi="Menlo" w:cs="Menlo"/>
                <w:color w:val="9CDCFE"/>
                <w:sz w:val="15"/>
                <w:szCs w:val="15"/>
              </w:rPr>
              <w:t>response</w:t>
            </w:r>
            <w:r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>
              <w:rPr>
                <w:rFonts w:ascii="Menlo" w:hAnsi="Menlo" w:cs="Menlo"/>
                <w:color w:val="DCDCAA"/>
                <w:sz w:val="15"/>
                <w:szCs w:val="15"/>
              </w:rPr>
              <w:t>setHeader</w:t>
            </w:r>
            <w:r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>
              <w:rPr>
                <w:rFonts w:ascii="Menlo" w:hAnsi="Menlo" w:cs="Menlo"/>
                <w:color w:val="CE9178"/>
                <w:sz w:val="15"/>
                <w:szCs w:val="15"/>
              </w:rPr>
              <w:t>'Access-Control-Allow-Origin'</w:t>
            </w:r>
            <w:r>
              <w:rPr>
                <w:rFonts w:ascii="Menlo" w:hAnsi="Menlo" w:cs="Menlo"/>
                <w:color w:val="D4D4D4"/>
                <w:sz w:val="15"/>
                <w:szCs w:val="15"/>
              </w:rPr>
              <w:t>,</w:t>
            </w:r>
            <w:r>
              <w:rPr>
                <w:rFonts w:ascii="Menlo" w:hAnsi="Menlo" w:cs="Menlo"/>
                <w:color w:val="CE9178"/>
                <w:sz w:val="15"/>
                <w:szCs w:val="15"/>
              </w:rPr>
              <w:t>'http://localhost:3000'</w:t>
            </w:r>
            <w:r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</w:p>
          <w:p w14:paraId="3147AC8B" w14:textId="171EF3BB" w:rsidR="006134D0" w:rsidRPr="006134D0" w:rsidRDefault="006134D0" w:rsidP="006134D0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  <w:r w:rsidRPr="006134D0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response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.</w:t>
            </w:r>
            <w:r w:rsidRPr="006134D0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setHeader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(</w:t>
            </w:r>
            <w:r w:rsidRPr="006134D0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'Access-Control-Allow-Methods'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,</w:t>
            </w:r>
            <w:r w:rsidRPr="006134D0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'GET,POST'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);</w:t>
            </w:r>
          </w:p>
          <w:p w14:paraId="7057DA24" w14:textId="440358D7" w:rsidR="00672207" w:rsidRDefault="006134D0" w:rsidP="006134D0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  <w:proofErr w:type="gramStart"/>
            <w:r w:rsidRPr="006134D0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response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.</w:t>
            </w:r>
            <w:r w:rsidRPr="006134D0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setHeader</w:t>
            </w:r>
            <w:proofErr w:type="gramEnd"/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(</w:t>
            </w:r>
            <w:r w:rsidRPr="006134D0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'Access-Control-Allow-Headers'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,</w:t>
            </w:r>
            <w:r w:rsidRPr="006134D0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'Content-Type'</w:t>
            </w:r>
            <w:r w:rsidRPr="006134D0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);</w:t>
            </w:r>
          </w:p>
          <w:p w14:paraId="4F73FBEF" w14:textId="77777777" w:rsidR="006134D0" w:rsidRPr="006134D0" w:rsidRDefault="006134D0" w:rsidP="006134D0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</w:p>
          <w:p w14:paraId="4E1496A4" w14:textId="77777777" w:rsidR="00672207" w:rsidRDefault="006134D0" w:rsidP="00A90A75">
            <w:pPr>
              <w:rPr>
                <w:i/>
                <w:color w:val="002060"/>
              </w:rPr>
            </w:pPr>
            <w:r w:rsidRPr="006134D0">
              <w:rPr>
                <w:i/>
                <w:color w:val="002060"/>
              </w:rPr>
              <w:t>C’est ajout se passe c</w:t>
            </w:r>
            <w:r>
              <w:rPr>
                <w:i/>
                <w:color w:val="002060"/>
              </w:rPr>
              <w:t>ôté serveur dans le fichier /places/controller.js</w:t>
            </w:r>
          </w:p>
          <w:p w14:paraId="3CC433DB" w14:textId="4B1DB77A" w:rsidR="00EF3A57" w:rsidRPr="006134D0" w:rsidRDefault="00EF3A57" w:rsidP="00A90A75">
            <w:pPr>
              <w:rPr>
                <w:i/>
                <w:color w:val="002060"/>
              </w:rPr>
            </w:pPr>
          </w:p>
        </w:tc>
      </w:tr>
    </w:tbl>
    <w:p w14:paraId="6ED4DAC3" w14:textId="152E577E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p w14:paraId="2DDF2DEE" w14:textId="77777777" w:rsidR="00977E10" w:rsidRDefault="00977E10" w:rsidP="00977E10">
      <w:pPr>
        <w:pStyle w:val="Paragraphedeliste"/>
        <w:ind w:left="1428"/>
      </w:pP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465F29D1" w14:textId="77777777" w:rsidR="005D7B04" w:rsidRDefault="00EF3A57" w:rsidP="00A90A75">
            <w:pPr>
              <w:rPr>
                <w:i/>
                <w:color w:val="002060"/>
              </w:rPr>
            </w:pPr>
            <w:bookmarkStart w:id="3" w:name="_Hlk483760024"/>
            <w:r>
              <w:rPr>
                <w:i/>
                <w:color w:val="002060"/>
              </w:rPr>
              <w:t xml:space="preserve">Les images font parties des contenues passifs, et sont donc affichés par défaut, les utilisateurs peuvent choisir </w:t>
            </w:r>
            <w:r w:rsidR="00977E10">
              <w:rPr>
                <w:i/>
                <w:color w:val="002060"/>
              </w:rPr>
              <w:t>s’il</w:t>
            </w:r>
            <w:r>
              <w:rPr>
                <w:i/>
                <w:color w:val="002060"/>
              </w:rPr>
              <w:t xml:space="preserve"> bloque ou non ce type de contenu.</w:t>
            </w:r>
          </w:p>
          <w:p w14:paraId="2239134F" w14:textId="4596D466" w:rsidR="00977E10" w:rsidRDefault="00977E10" w:rsidP="00A90A75">
            <w:pPr>
              <w:rPr>
                <w:i/>
                <w:color w:val="002060"/>
              </w:rPr>
            </w:pPr>
          </w:p>
        </w:tc>
      </w:tr>
      <w:bookmarkEnd w:id="3"/>
    </w:tbl>
    <w:p w14:paraId="4332F6AE" w14:textId="77777777" w:rsidR="00977E10" w:rsidRDefault="00977E10" w:rsidP="00977E10">
      <w:pPr>
        <w:pStyle w:val="Paragraphedeliste"/>
        <w:ind w:left="1428"/>
      </w:pPr>
    </w:p>
    <w:p w14:paraId="034B638F" w14:textId="2764057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130CD">
              <w:rPr>
                <w:rFonts w:ascii="Consolas" w:hAnsi="Consolas"/>
                <w:color w:val="000000"/>
                <w:sz w:val="21"/>
                <w:szCs w:val="21"/>
              </w:rPr>
              <w:t>fetch(</w:t>
            </w:r>
            <w:r w:rsidRPr="009130CD">
              <w:rPr>
                <w:rFonts w:ascii="Consolas" w:hAnsi="Consolas"/>
                <w:color w:val="A31515"/>
                <w:sz w:val="21"/>
                <w:szCs w:val="21"/>
              </w:rPr>
              <w:t>'http://localhost:8081/api/places'</w:t>
            </w:r>
            <w:r w:rsidRPr="009130CD">
              <w:rPr>
                <w:rFonts w:ascii="Consolas" w:hAnsi="Consolas"/>
                <w:color w:val="000000"/>
                <w:sz w:val="21"/>
                <w:szCs w:val="21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130CD"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method: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'my-header-custom'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: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</w:t>
            </w:r>
            <w:proofErr w:type="spellStart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i</w:t>
            </w:r>
            <w:proofErr w:type="spell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&gt;= </w:t>
            </w:r>
            <w:r w:rsidRPr="00C72657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200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&amp;&amp;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C72657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300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}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45C8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var</w:t>
            </w: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 = </w:t>
            </w:r>
            <w:r w:rsidRPr="00C45C8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new</w:t>
            </w: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throw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({ places: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data.places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).catch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9130C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3A50AE85" w:rsidR="00BA24BA" w:rsidRDefault="00AF4B0A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On retrouve le premier problème concernant cors, ça bloque au niveau de l’autorisation des headers</w:t>
            </w:r>
          </w:p>
          <w:p w14:paraId="1FD1DFC8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lastRenderedPageBreak/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:rsidRPr="008A1F19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2F0833E6" w14:textId="06D82337" w:rsidR="00AF4B0A" w:rsidRPr="00AF4B0A" w:rsidRDefault="00AF4B0A" w:rsidP="00AF4B0A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  <w:proofErr w:type="spellStart"/>
            <w:proofErr w:type="gramStart"/>
            <w:r w:rsidRPr="00AF4B0A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response</w:t>
            </w:r>
            <w:r w:rsidRPr="00AF4B0A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.</w:t>
            </w:r>
            <w:r w:rsidRPr="00AF4B0A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header</w:t>
            </w:r>
            <w:proofErr w:type="spellEnd"/>
            <w:proofErr w:type="gramEnd"/>
            <w:r w:rsidRPr="00AF4B0A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(</w:t>
            </w:r>
            <w:r w:rsidRPr="00AF4B0A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'Access-Control-Allow-Headers'</w:t>
            </w:r>
            <w:r w:rsidRPr="00AF4B0A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 xml:space="preserve">, </w:t>
            </w:r>
            <w:r w:rsidRPr="00AF4B0A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'Content-Type, my-header-custom'</w:t>
            </w:r>
            <w:r w:rsidRPr="00AF4B0A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);</w:t>
            </w:r>
          </w:p>
          <w:p w14:paraId="6B30BC26" w14:textId="7C3C7435" w:rsidR="00BA24BA" w:rsidRPr="008A1F19" w:rsidRDefault="008A1F19" w:rsidP="00A90A75">
            <w:pPr>
              <w:rPr>
                <w:i/>
                <w:color w:val="002060"/>
              </w:rPr>
            </w:pPr>
            <w:r w:rsidRPr="008A1F19">
              <w:rPr>
                <w:i/>
                <w:color w:val="002060"/>
              </w:rPr>
              <w:t xml:space="preserve">On doit ajouter la méthode HTTP </w:t>
            </w:r>
            <w:r>
              <w:rPr>
                <w:i/>
                <w:color w:val="002060"/>
              </w:rPr>
              <w:t>option</w:t>
            </w:r>
          </w:p>
          <w:p w14:paraId="47AEF3AB" w14:textId="77777777" w:rsidR="00BA24BA" w:rsidRPr="008A1F19" w:rsidRDefault="00BA24BA" w:rsidP="00A90A75">
            <w:pPr>
              <w:rPr>
                <w:i/>
                <w:color w:val="002060"/>
              </w:rPr>
            </w:pPr>
          </w:p>
          <w:p w14:paraId="1DC6B653" w14:textId="77777777" w:rsidR="00BA24BA" w:rsidRPr="008A1F19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Pr="008A1F19" w:rsidRDefault="00BA24BA" w:rsidP="00BA24BA">
      <w:pPr>
        <w:pStyle w:val="Paragraphedeliste"/>
        <w:ind w:left="1428"/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>Vous estimez que vos requêtes de type http get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get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:rsidRPr="00D37D83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63BCD68F" w:rsidR="000B6D32" w:rsidRDefault="00D37D83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Il faut ajouter le header suivant :</w:t>
            </w:r>
          </w:p>
          <w:p w14:paraId="496EE5F4" w14:textId="403C3649" w:rsidR="00395054" w:rsidRPr="00D37D83" w:rsidRDefault="00D37D83" w:rsidP="00D37D83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  <w:proofErr w:type="spellStart"/>
            <w:proofErr w:type="gramStart"/>
            <w:r w:rsidRPr="00D37D83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response</w:t>
            </w:r>
            <w:r w:rsidRPr="00D37D83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.</w:t>
            </w:r>
            <w:r w:rsidRPr="00D37D83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header</w:t>
            </w:r>
            <w:proofErr w:type="spellEnd"/>
            <w:proofErr w:type="gramEnd"/>
            <w:r w:rsidRPr="00D37D83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(</w:t>
            </w:r>
            <w:r w:rsidRPr="00D37D83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"Cache-Control"</w:t>
            </w:r>
            <w:r w:rsidRPr="00D37D83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 xml:space="preserve">, </w:t>
            </w:r>
            <w:r w:rsidRPr="00D37D83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"max-age=15"</w:t>
            </w:r>
            <w:r w:rsidRPr="00D37D83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);</w:t>
            </w:r>
          </w:p>
          <w:p w14:paraId="32E8E0D4" w14:textId="77777777" w:rsidR="00395054" w:rsidRPr="00D37D83" w:rsidRDefault="00395054" w:rsidP="00AA7612">
            <w:pPr>
              <w:rPr>
                <w:i/>
                <w:color w:val="002060"/>
                <w:lang w:val="en-US"/>
              </w:rPr>
            </w:pPr>
          </w:p>
          <w:p w14:paraId="4E4BBFD9" w14:textId="77777777" w:rsidR="000B6D32" w:rsidRPr="00D37D83" w:rsidRDefault="000B6D32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5CDBDE08" w:rsidR="00395054" w:rsidRDefault="00D37D83" w:rsidP="00AA7612">
            <w:pPr>
              <w:rPr>
                <w:i/>
                <w:color w:val="002060"/>
              </w:rPr>
            </w:pPr>
            <w:bookmarkStart w:id="4" w:name="_Hlk483761186"/>
            <w:r>
              <w:rPr>
                <w:i/>
                <w:color w:val="002060"/>
              </w:rPr>
              <w:t xml:space="preserve">Code de retour : 304 not </w:t>
            </w:r>
            <w:proofErr w:type="spellStart"/>
            <w:r>
              <w:rPr>
                <w:i/>
                <w:color w:val="002060"/>
              </w:rPr>
              <w:t>modified</w:t>
            </w:r>
            <w:proofErr w:type="spellEnd"/>
          </w:p>
          <w:p w14:paraId="36CC5E5F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94D36E1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3C4AFFC5" w:rsidR="00395054" w:rsidRDefault="00995A9F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Public, pour permettre à </w:t>
            </w:r>
            <w:r w:rsidR="001F0ACF">
              <w:rPr>
                <w:i/>
                <w:color w:val="002060"/>
              </w:rPr>
              <w:t>plusieurs clients</w:t>
            </w:r>
            <w:r>
              <w:rPr>
                <w:i/>
                <w:color w:val="002060"/>
              </w:rPr>
              <w:t xml:space="preserve"> d’utilisé le cache.</w:t>
            </w:r>
          </w:p>
          <w:p w14:paraId="5897B1F7" w14:textId="1EA62B9E" w:rsidR="00395054" w:rsidRDefault="001F0ACF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Et permet le passage </w:t>
            </w:r>
            <w:proofErr w:type="gramStart"/>
            <w:r>
              <w:rPr>
                <w:i/>
                <w:color w:val="002060"/>
              </w:rPr>
              <w:t>des proxy</w:t>
            </w:r>
            <w:proofErr w:type="gramEnd"/>
            <w:r>
              <w:rPr>
                <w:i/>
                <w:color w:val="002060"/>
              </w:rPr>
              <w:t>.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:rsidRPr="00995A9F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14CE8CBD" w:rsidR="00824B34" w:rsidRPr="00995A9F" w:rsidRDefault="00995A9F" w:rsidP="00995A9F">
            <w:pPr>
              <w:shd w:val="clear" w:color="auto" w:fill="1E1E1E"/>
              <w:spacing w:line="225" w:lineRule="atLeast"/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</w:pPr>
            <w:proofErr w:type="spellStart"/>
            <w:proofErr w:type="gramStart"/>
            <w:r w:rsidRPr="00995A9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response</w:t>
            </w:r>
            <w:r w:rsidRPr="00995A9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.</w:t>
            </w:r>
            <w:r w:rsidRPr="00995A9F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header</w:t>
            </w:r>
            <w:proofErr w:type="spellEnd"/>
            <w:proofErr w:type="gramEnd"/>
            <w:r w:rsidRPr="00995A9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(</w:t>
            </w:r>
            <w:r w:rsidRPr="00995A9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"Cache-Control"</w:t>
            </w:r>
            <w:r w:rsidRPr="00995A9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 xml:space="preserve">, </w:t>
            </w:r>
            <w:r w:rsidRPr="00995A9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"max-age=45"</w:t>
            </w:r>
            <w:r w:rsidRPr="00995A9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);</w:t>
            </w:r>
          </w:p>
          <w:p w14:paraId="4404A52A" w14:textId="77777777" w:rsidR="00824B34" w:rsidRPr="00995A9F" w:rsidRDefault="00824B34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4056CC74" w14:textId="2D6273C0" w:rsidR="00A90A75" w:rsidRDefault="00A90A75" w:rsidP="00A90A75">
      <w:pPr>
        <w:rPr>
          <w:lang w:val="en-US"/>
        </w:rPr>
      </w:pPr>
    </w:p>
    <w:p w14:paraId="34FF4B9E" w14:textId="77777777" w:rsidR="00EF4873" w:rsidRPr="00995A9F" w:rsidRDefault="00EF4873" w:rsidP="00A90A75">
      <w:pPr>
        <w:rPr>
          <w:lang w:val="en-US"/>
        </w:rPr>
      </w:pPr>
    </w:p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lastRenderedPageBreak/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BE2617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React, 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Component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}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'react'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logo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'./</w:t>
            </w:r>
            <w:proofErr w:type="spell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logo.svg</w:t>
            </w:r>
            <w:proofErr w:type="spellEnd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'./App.css'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App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extends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constructor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(props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super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.handleClick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</w:t>
            </w:r>
            <w:proofErr w:type="spell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.handleClick.bind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</w:t>
            </w:r>
            <w:proofErr w:type="spell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.handleChange.bind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value: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componentDidMount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_self =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this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fetch(</w:t>
            </w:r>
            <w:proofErr w:type="gramEnd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'http://localhost:8081/</w:t>
            </w:r>
            <w:proofErr w:type="spell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api</w:t>
            </w:r>
            <w:proofErr w:type="spellEnd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/places'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method: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 'my-header-custom': '</w:t>
            </w:r>
            <w:proofErr w:type="spellStart"/>
            <w:r w:rsidRPr="00C72657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C72657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&gt;= </w:t>
            </w:r>
            <w:r w:rsidRPr="00C72657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200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&amp;&amp;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C72657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300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}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45C8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var</w:t>
            </w: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 = </w:t>
            </w:r>
            <w:r w:rsidRPr="00C45C8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new</w:t>
            </w: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45C8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throw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({ places: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data.places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}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).catch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handleClick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(event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console.log(</w:t>
            </w:r>
            <w:proofErr w:type="gram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'The link was clicked.'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.value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const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_self =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lastRenderedPageBreak/>
              <w:t xml:space="preserve">     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fetch(</w:t>
            </w:r>
            <w:proofErr w:type="gram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'http://localhost:8081/</w:t>
            </w:r>
            <w:proofErr w:type="spellStart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api</w:t>
            </w:r>
            <w:proofErr w:type="spellEnd"/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/places'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method: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'POST'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.value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'Content-Type'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: 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if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&gt;= </w:t>
            </w:r>
            <w:r w:rsidRPr="00C72657">
              <w:rPr>
                <w:rFonts w:ascii="Consolas" w:hAnsi="Consolas"/>
                <w:b/>
                <w:color w:val="09885A"/>
                <w:sz w:val="21"/>
                <w:szCs w:val="21"/>
                <w:highlight w:val="yellow"/>
                <w:lang w:val="en-US"/>
              </w:rPr>
              <w:t>200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&amp;&amp;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&lt; </w:t>
            </w:r>
            <w:r w:rsidRPr="00C72657">
              <w:rPr>
                <w:rFonts w:ascii="Consolas" w:hAnsi="Consolas"/>
                <w:b/>
                <w:color w:val="09885A"/>
                <w:sz w:val="21"/>
                <w:szCs w:val="21"/>
                <w:highlight w:val="yellow"/>
                <w:lang w:val="en-US"/>
              </w:rPr>
              <w:t>300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return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}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else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7D1912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var</w:t>
            </w:r>
            <w:r w:rsidRPr="007D1912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 = </w:t>
            </w:r>
            <w:r w:rsidRPr="007D1912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new</w:t>
            </w:r>
            <w:r w:rsidRPr="007D1912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7D1912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throw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).then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({value: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''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}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).catch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</w:t>
            </w:r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function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handleChange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(event</w:t>
            </w:r>
            <w:proofErr w:type="gram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.setState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({</w:t>
            </w:r>
            <w:proofErr w:type="spellStart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value:event.target.value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render(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listItems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this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.state.places.map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((place)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&lt;tr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key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={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place.id}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gram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place.name}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gram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place.author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place.review</w:t>
            </w:r>
            <w:proofErr w:type="spellEnd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</w:t>
            </w:r>
            <w:proofErr w:type="gram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place.image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 (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img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src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={place.image.url}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): 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'No image</w:t>
            </w:r>
            <w:proofErr w:type="gram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}</w:t>
            </w:r>
            <w:proofErr w:type="gram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tableHead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(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id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Author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Review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Image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th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&lt;/tr&gt;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placeItems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this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.state</w:t>
            </w:r>
            <w:proofErr w:type="gram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.places.length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&lt;= </w:t>
            </w:r>
            <w:r w:rsidRPr="00C72657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                </w:t>
            </w: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F36EE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>Chargement en cours</w:t>
            </w:r>
            <w:r w:rsidRPr="005F36EE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      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&lt;table&gt;&lt;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tbody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tableHead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}{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listItems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tbody</w:t>
            </w:r>
            <w:proofErr w:type="spellEnd"/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&gt;&lt;/table&gt;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7265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"App-header"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pt-PT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&lt;</w:t>
            </w:r>
            <w:proofErr w:type="spellStart"/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img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src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={logo}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"</w:t>
            </w:r>
            <w:proofErr w:type="spellStart"/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App</w:t>
            </w:r>
            <w:proofErr w:type="spellEnd"/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-logo"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pt-PT"/>
              </w:rPr>
              <w:t>alt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pt-PT"/>
              </w:rPr>
              <w:t>"logo"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pt-PT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pt-PT"/>
              </w:rPr>
              <w:t xml:space="preserve">  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&lt;h2&gt;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Welcome to React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&lt;p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color w:val="FF0000"/>
                <w:sz w:val="21"/>
                <w:szCs w:val="21"/>
                <w:lang w:val="en-US"/>
              </w:rPr>
              <w:t>className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72657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"App-intro"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  To get started, edit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&lt;code&gt;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src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/App.js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&lt;/code&gt;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&lt;h2&gt;</w:t>
            </w: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 Places</w:t>
            </w:r>
            <w:r w:rsidRPr="00C7265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{</w:t>
            </w:r>
            <w:proofErr w:type="spellStart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placeItems</w:t>
            </w:r>
            <w:proofErr w:type="spellEnd"/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bookmarkStart w:id="5" w:name="_GoBack"/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&lt;h2&gt;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POST Place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</w:t>
            </w:r>
            <w:proofErr w:type="spellStart"/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textarea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rows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"8"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cols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"50"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value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={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.state</w:t>
            </w:r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.value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} </w:t>
            </w:r>
            <w:proofErr w:type="spellStart"/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onChange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={</w:t>
            </w:r>
            <w:proofErr w:type="spell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.handleChange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}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  <w:lang w:val="en-US"/>
              </w:rPr>
            </w:pP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      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&lt;input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type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"submit"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value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</w:t>
            </w:r>
            <w:r w:rsidRPr="00C72657">
              <w:rPr>
                <w:rFonts w:ascii="Consolas" w:hAnsi="Consolas"/>
                <w:b/>
                <w:color w:val="A31515"/>
                <w:sz w:val="21"/>
                <w:szCs w:val="21"/>
                <w:highlight w:val="yellow"/>
                <w:lang w:val="en-US"/>
              </w:rPr>
              <w:t>"Add"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 </w:t>
            </w:r>
            <w:proofErr w:type="spellStart"/>
            <w:r w:rsidRPr="00C72657">
              <w:rPr>
                <w:rFonts w:ascii="Consolas" w:hAnsi="Consolas"/>
                <w:b/>
                <w:color w:val="FF0000"/>
                <w:sz w:val="21"/>
                <w:szCs w:val="21"/>
                <w:highlight w:val="yellow"/>
                <w:lang w:val="en-US"/>
              </w:rPr>
              <w:t>onClick</w:t>
            </w:r>
            <w:proofErr w:type="spell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={</w:t>
            </w:r>
            <w:proofErr w:type="spellStart"/>
            <w:proofErr w:type="gramStart"/>
            <w:r w:rsidRPr="00C72657">
              <w:rPr>
                <w:rFonts w:ascii="Consolas" w:hAnsi="Consolas"/>
                <w:b/>
                <w:color w:val="0000FF"/>
                <w:sz w:val="21"/>
                <w:szCs w:val="21"/>
                <w:highlight w:val="yellow"/>
                <w:lang w:val="en-US"/>
              </w:rPr>
              <w:t>this</w:t>
            </w:r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>.handleClick</w:t>
            </w:r>
            <w:proofErr w:type="spellEnd"/>
            <w:proofErr w:type="gramEnd"/>
            <w:r w:rsidRPr="00C72657">
              <w:rPr>
                <w:rFonts w:ascii="Consolas" w:hAnsi="Consolas"/>
                <w:b/>
                <w:color w:val="000000"/>
                <w:sz w:val="21"/>
                <w:szCs w:val="21"/>
                <w:highlight w:val="yellow"/>
                <w:lang w:val="en-US"/>
              </w:rPr>
              <w:t xml:space="preserve">} </w:t>
            </w:r>
            <w:r w:rsidRPr="00C72657">
              <w:rPr>
                <w:rFonts w:ascii="Consolas" w:hAnsi="Consolas"/>
                <w:b/>
                <w:color w:val="800000"/>
                <w:sz w:val="21"/>
                <w:szCs w:val="21"/>
                <w:highlight w:val="yellow"/>
                <w:lang w:val="en-US"/>
              </w:rPr>
              <w:t>/&gt;</w:t>
            </w:r>
          </w:p>
          <w:bookmarkEnd w:id="5"/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265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5F36EE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 w:rsidRPr="005F36EE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proofErr w:type="gramEnd"/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F36EE">
              <w:rPr>
                <w:rFonts w:ascii="Consolas" w:hAnsi="Consolas"/>
                <w:color w:val="0000FF"/>
                <w:sz w:val="21"/>
                <w:szCs w:val="21"/>
              </w:rPr>
              <w:t>default</w:t>
            </w:r>
            <w:r w:rsidRPr="005F36EE">
              <w:rPr>
                <w:rFonts w:ascii="Consolas" w:hAnsi="Consolas"/>
                <w:color w:val="000000"/>
                <w:sz w:val="21"/>
                <w:szCs w:val="21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6B05ABEE" w:rsidR="00FC447D" w:rsidRDefault="00FC447D" w:rsidP="00B36E51"/>
    <w:p w14:paraId="53A1C7CA" w14:textId="007A73D1" w:rsidR="00EC4F5A" w:rsidRDefault="00EC4F5A" w:rsidP="00B36E51"/>
    <w:p w14:paraId="74B9CDD3" w14:textId="1719FAA3" w:rsidR="00EC4F5A" w:rsidRDefault="00EC4F5A" w:rsidP="00B36E51"/>
    <w:p w14:paraId="5AB0FC48" w14:textId="77777777" w:rsidR="00EC4F5A" w:rsidRPr="00B36E51" w:rsidRDefault="00EC4F5A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lastRenderedPageBreak/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7A74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087A74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087A74">
        <w:rPr>
          <w:rFonts w:ascii="Consolas" w:hAnsi="Consolas"/>
          <w:color w:val="000000"/>
          <w:sz w:val="21"/>
          <w:szCs w:val="21"/>
        </w:rPr>
        <w:t xml:space="preserve"> </w:t>
      </w:r>
      <w:r w:rsidRPr="00087A74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087A74">
        <w:rPr>
          <w:rFonts w:ascii="Consolas" w:hAnsi="Consolas"/>
          <w:color w:val="A31515"/>
          <w:sz w:val="21"/>
          <w:szCs w:val="21"/>
        </w:rPr>
        <w:t>password</w:t>
      </w:r>
      <w:proofErr w:type="spellEnd"/>
      <w:r w:rsidRPr="00087A74">
        <w:rPr>
          <w:rFonts w:ascii="Consolas" w:hAnsi="Consolas"/>
          <w:color w:val="A31515"/>
          <w:sz w:val="21"/>
          <w:szCs w:val="21"/>
        </w:rPr>
        <w:t>'</w:t>
      </w:r>
      <w:r w:rsidRPr="00087A74">
        <w:rPr>
          <w:rFonts w:ascii="Consolas" w:hAnsi="Consolas"/>
          <w:color w:val="000000"/>
          <w:sz w:val="21"/>
          <w:szCs w:val="21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:</w:t>
      </w:r>
      <w:r w:rsidRPr="00087A74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="00664737">
        <w:rPr>
          <w:rFonts w:ascii="Consolas" w:hAnsi="Consolas"/>
          <w:color w:val="A31515"/>
          <w:sz w:val="21"/>
          <w:szCs w:val="21"/>
        </w:rPr>
        <w:t>gaston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87A74">
        <w:rPr>
          <w:rFonts w:ascii="Consolas" w:hAnsi="Consolas"/>
          <w:color w:val="000000"/>
          <w:sz w:val="21"/>
          <w:szCs w:val="21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BE2617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BE2617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BE2617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BE2617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8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BE2617" w:rsidP="00192BE3">
      <w:pPr>
        <w:pStyle w:val="Paragraphedeliste"/>
        <w:numPr>
          <w:ilvl w:val="0"/>
          <w:numId w:val="13"/>
        </w:numPr>
      </w:pPr>
      <w:hyperlink r:id="rId19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BE2617" w:rsidP="00307549">
      <w:pPr>
        <w:pStyle w:val="Paragraphedeliste"/>
        <w:numPr>
          <w:ilvl w:val="0"/>
          <w:numId w:val="13"/>
        </w:numPr>
      </w:pPr>
      <w:hyperlink r:id="rId20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BE2617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2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3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4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5169D" w14:textId="77777777" w:rsidR="00BE2617" w:rsidRDefault="00BE2617" w:rsidP="00401EAF">
      <w:r>
        <w:separator/>
      </w:r>
    </w:p>
  </w:endnote>
  <w:endnote w:type="continuationSeparator" w:id="0">
    <w:p w14:paraId="74529CC2" w14:textId="77777777" w:rsidR="00BE2617" w:rsidRDefault="00BE2617" w:rsidP="00401EAF">
      <w:r>
        <w:continuationSeparator/>
      </w:r>
    </w:p>
  </w:endnote>
  <w:endnote w:type="continuationNotice" w:id="1">
    <w:p w14:paraId="6CE4D93C" w14:textId="77777777" w:rsidR="00BE2617" w:rsidRDefault="00BE26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&#13;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72D9C" w14:textId="77777777" w:rsidR="00BE2617" w:rsidRDefault="00BE2617" w:rsidP="00401EAF">
      <w:r>
        <w:separator/>
      </w:r>
    </w:p>
  </w:footnote>
  <w:footnote w:type="continuationSeparator" w:id="0">
    <w:p w14:paraId="70992D41" w14:textId="77777777" w:rsidR="00BE2617" w:rsidRDefault="00BE2617" w:rsidP="00401EAF">
      <w:r>
        <w:continuationSeparator/>
      </w:r>
    </w:p>
  </w:footnote>
  <w:footnote w:type="continuationNotice" w:id="1">
    <w:p w14:paraId="61B57BCB" w14:textId="77777777" w:rsidR="00BE2617" w:rsidRDefault="00BE26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591A"/>
    <w:multiLevelType w:val="hybridMultilevel"/>
    <w:tmpl w:val="6A360854"/>
    <w:lvl w:ilvl="0" w:tplc="E38280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0"/>
  </w:num>
  <w:num w:numId="14">
    <w:abstractNumId w:val="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xel Masse">
    <w15:presenceInfo w15:providerId="AD" w15:userId="S::axel.masse@ig2i.centralelille.fr::3a490426-72e7-40cf-8bdf-3e0a8976fe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3DFE"/>
    <w:rsid w:val="00076961"/>
    <w:rsid w:val="00087A74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328D7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1F0ACF"/>
    <w:rsid w:val="001F0D2A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134D0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6ABA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1F19"/>
    <w:rsid w:val="008A3270"/>
    <w:rsid w:val="008B0A18"/>
    <w:rsid w:val="008C0056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77E10"/>
    <w:rsid w:val="009836B1"/>
    <w:rsid w:val="00995A9F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2E1B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4B0A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E2617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37D83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71077"/>
    <w:rsid w:val="00E80A72"/>
    <w:rsid w:val="00E84779"/>
    <w:rsid w:val="00E8484A"/>
    <w:rsid w:val="00EA272F"/>
    <w:rsid w:val="00EB5906"/>
    <w:rsid w:val="00EC4F5A"/>
    <w:rsid w:val="00EF3A57"/>
    <w:rsid w:val="00EF4873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4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IdentitySer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auth0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demo.identityserver.io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developers.facebook.com/app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www.keycloak.o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github.com/jaredhanson/passport-facebook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2676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Axel Masse</cp:lastModifiedBy>
  <cp:revision>13</cp:revision>
  <cp:lastPrinted>2018-12-17T12:15:00Z</cp:lastPrinted>
  <dcterms:created xsi:type="dcterms:W3CDTF">2020-04-03T14:11:00Z</dcterms:created>
  <dcterms:modified xsi:type="dcterms:W3CDTF">2020-04-03T15:52:00Z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